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0C" w:rsidRDefault="000C190C">
      <w:pPr>
        <w:jc w:val="center"/>
        <w:rPr>
          <w:rFonts w:eastAsia="方正姚体" w:hint="eastAsia"/>
          <w:b/>
          <w:bCs/>
          <w:color w:val="FF0000"/>
          <w:sz w:val="52"/>
        </w:rPr>
      </w:pPr>
      <w:bookmarkStart w:id="0" w:name="Title"/>
      <w:bookmarkStart w:id="1" w:name="_GoBack"/>
      <w:bookmarkEnd w:id="1"/>
      <w:r>
        <w:rPr>
          <w:rFonts w:eastAsia="方正姚体" w:hint="eastAsia"/>
          <w:b/>
          <w:bCs/>
          <w:color w:val="FF0000"/>
          <w:sz w:val="52"/>
        </w:rPr>
        <w:t>办公自动化文档管理系统软件</w:t>
      </w:r>
      <w:bookmarkEnd w:id="0"/>
    </w:p>
    <w:p w:rsidR="000C190C" w:rsidRDefault="000C190C">
      <w:pPr>
        <w:jc w:val="center"/>
        <w:rPr>
          <w:rFonts w:ascii="华文彩云" w:eastAsia="华文彩云" w:hAnsi="宋体" w:hint="eastAsia"/>
          <w:b/>
          <w:bCs/>
          <w:color w:val="000000"/>
          <w:sz w:val="32"/>
        </w:rPr>
      </w:pPr>
      <w:r>
        <w:rPr>
          <w:rFonts w:ascii="华文彩云" w:eastAsia="华文彩云" w:hAnsi="宋体" w:hint="eastAsia"/>
          <w:b/>
          <w:bCs/>
          <w:color w:val="000000"/>
          <w:sz w:val="32"/>
        </w:rPr>
        <w:t>模板一</w:t>
      </w:r>
    </w:p>
    <w:p w:rsidR="000C190C" w:rsidRDefault="000C190C">
      <w:pPr>
        <w:jc w:val="center"/>
        <w:rPr>
          <w:rFonts w:ascii="宋体" w:hAnsi="宋体" w:hint="eastAsia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公文号[00012-45]</w:t>
      </w:r>
    </w:p>
    <w:p w:rsidR="000C190C" w:rsidRDefault="000C5F97">
      <w:pPr>
        <w:rPr>
          <w:rFonts w:ascii="宋体" w:hAnsi="宋体" w:hint="eastAsia"/>
          <w:b/>
          <w:bCs/>
          <w:color w:val="000000"/>
          <w:sz w:val="28"/>
        </w:rPr>
      </w:pPr>
      <w:r>
        <w:rPr>
          <w:rFonts w:ascii="宋体" w:hAnsi="宋体"/>
          <w:b/>
          <w:bCs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</wp:posOffset>
                </wp:positionV>
                <wp:extent cx="5257800" cy="0"/>
                <wp:effectExtent l="28575" t="26670" r="28575" b="30480"/>
                <wp:wrapNone/>
                <wp:docPr id="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5.6pt" to="42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lhEQIAACoEAAAOAAAAZHJzL2Uyb0RvYy54bWysU8GO2jAQvVfaf7B8hyRsYN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" strokeweight="4pt"/>
            </w:pict>
          </mc:Fallback>
        </mc:AlternateContent>
      </w:r>
      <w:r w:rsidR="000C190C">
        <w:rPr>
          <w:rFonts w:ascii="宋体" w:hAnsi="宋体" w:hint="eastAsia"/>
          <w:b/>
          <w:bCs/>
          <w:color w:val="000000"/>
          <w:sz w:val="28"/>
        </w:rPr>
        <w:br/>
      </w:r>
    </w:p>
    <w:p w:rsidR="000C190C" w:rsidRDefault="000C190C">
      <w:pPr>
        <w:rPr>
          <w:rFonts w:ascii="宋体" w:hAnsi="宋体" w:hint="eastAsia"/>
          <w:b/>
          <w:bCs/>
          <w:color w:val="000000"/>
          <w:sz w:val="28"/>
        </w:rPr>
      </w:pPr>
      <w:bookmarkStart w:id="2" w:name="Content"/>
      <w:r>
        <w:rPr>
          <w:rFonts w:ascii="宋体" w:hAnsi="宋体" w:hint="eastAsia"/>
          <w:b/>
          <w:bCs/>
          <w:color w:val="000000"/>
          <w:sz w:val="28"/>
        </w:rPr>
        <w:t>这是正文书签内容</w:t>
      </w:r>
      <w:bookmarkEnd w:id="2"/>
    </w:p>
    <w:p w:rsidR="000C190C" w:rsidRDefault="000C190C">
      <w:pPr>
        <w:rPr>
          <w:rFonts w:ascii="宋体" w:hAnsi="宋体" w:hint="eastAsia"/>
          <w:b/>
          <w:bCs/>
          <w:color w:val="000000"/>
          <w:sz w:val="28"/>
        </w:rPr>
      </w:pPr>
    </w:p>
    <w:p w:rsidR="000C190C" w:rsidRDefault="000C190C">
      <w:pPr>
        <w:rPr>
          <w:rFonts w:ascii="宋体" w:hAnsi="宋体" w:hint="eastAsia"/>
          <w:b/>
          <w:bCs/>
          <w:color w:val="000000"/>
          <w:sz w:val="28"/>
        </w:rPr>
      </w:pPr>
    </w:p>
    <w:p w:rsidR="000C190C" w:rsidRDefault="000C190C">
      <w:pPr>
        <w:rPr>
          <w:rFonts w:ascii="宋体" w:hAnsi="宋体" w:hint="eastAsia"/>
          <w:b/>
          <w:bCs/>
          <w:color w:val="000000"/>
          <w:sz w:val="28"/>
        </w:rPr>
      </w:pPr>
    </w:p>
    <w:p w:rsidR="000C190C" w:rsidRDefault="000C190C">
      <w:pPr>
        <w:rPr>
          <w:rFonts w:ascii="宋体" w:hAnsi="宋体" w:hint="eastAsia"/>
          <w:b/>
          <w:bCs/>
          <w:color w:val="000000"/>
          <w:sz w:val="28"/>
        </w:rPr>
      </w:pPr>
    </w:p>
    <w:p w:rsidR="000C190C" w:rsidRDefault="000C190C">
      <w:pPr>
        <w:rPr>
          <w:rFonts w:ascii="宋体" w:hAnsi="宋体" w:hint="eastAsia"/>
          <w:b/>
          <w:bCs/>
          <w:color w:val="000000"/>
          <w:sz w:val="28"/>
        </w:rPr>
      </w:pPr>
    </w:p>
    <w:p w:rsidR="000C190C" w:rsidRDefault="000C190C">
      <w:pPr>
        <w:rPr>
          <w:rFonts w:ascii="宋体" w:hAnsi="宋体" w:hint="eastAsia"/>
          <w:b/>
          <w:bCs/>
          <w:color w:val="000000"/>
          <w:sz w:val="28"/>
        </w:rPr>
      </w:pPr>
    </w:p>
    <w:p w:rsidR="000C190C" w:rsidRDefault="007A7CC6">
      <w:pPr>
        <w:rPr>
          <w:rFonts w:ascii="宋体" w:hAnsi="宋体" w:hint="eastAsia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 xml:space="preserve">                              </w:t>
      </w:r>
      <w:r w:rsidR="002A45DF">
        <w:rPr>
          <w:rFonts w:ascii="宋体" w:hAnsi="宋体" w:hint="eastAsia"/>
          <w:b/>
          <w:bCs/>
          <w:color w:val="000000"/>
          <w:sz w:val="28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</w:rPr>
        <w:t xml:space="preserve">       </w:t>
      </w:r>
      <w:bookmarkStart w:id="3" w:name="Manager"/>
      <w:r w:rsidR="00D037FC">
        <w:rPr>
          <w:rFonts w:ascii="宋体" w:hAnsi="宋体" w:hint="eastAsia"/>
          <w:b/>
          <w:bCs/>
          <w:color w:val="000000"/>
          <w:sz w:val="28"/>
        </w:rPr>
        <w:t>[</w:t>
      </w:r>
      <w:r w:rsidR="00792DEC">
        <w:rPr>
          <w:rFonts w:ascii="宋体" w:hAnsi="宋体" w:hint="eastAsia"/>
          <w:b/>
          <w:bCs/>
          <w:color w:val="000000"/>
          <w:sz w:val="28"/>
        </w:rPr>
        <w:t>签</w:t>
      </w:r>
      <w:r w:rsidR="002B5622">
        <w:rPr>
          <w:rFonts w:ascii="宋体" w:hAnsi="宋体" w:hint="eastAsia"/>
          <w:b/>
          <w:bCs/>
          <w:color w:val="000000"/>
          <w:sz w:val="28"/>
        </w:rPr>
        <w:t xml:space="preserve"> </w:t>
      </w:r>
      <w:r w:rsidR="00792DEC">
        <w:rPr>
          <w:rFonts w:ascii="宋体" w:hAnsi="宋体" w:hint="eastAsia"/>
          <w:b/>
          <w:bCs/>
          <w:color w:val="000000"/>
          <w:sz w:val="28"/>
        </w:rPr>
        <w:t>印</w:t>
      </w:r>
      <w:r w:rsidR="002B5622">
        <w:rPr>
          <w:rFonts w:ascii="宋体" w:hAnsi="宋体" w:hint="eastAsia"/>
          <w:b/>
          <w:bCs/>
          <w:color w:val="000000"/>
          <w:sz w:val="28"/>
        </w:rPr>
        <w:t xml:space="preserve"> 处</w:t>
      </w:r>
      <w:r w:rsidR="00D037FC">
        <w:rPr>
          <w:rFonts w:ascii="宋体" w:hAnsi="宋体" w:hint="eastAsia"/>
          <w:b/>
          <w:bCs/>
          <w:color w:val="000000"/>
          <w:sz w:val="28"/>
        </w:rPr>
        <w:t>]</w:t>
      </w:r>
      <w:bookmarkEnd w:id="3"/>
      <w:r w:rsidR="002A45DF">
        <w:rPr>
          <w:rFonts w:ascii="宋体" w:hAnsi="宋体" w:hint="eastAsia"/>
          <w:b/>
          <w:bCs/>
          <w:color w:val="000000"/>
          <w:sz w:val="28"/>
        </w:rPr>
        <w:t xml:space="preserve">        </w:t>
      </w:r>
    </w:p>
    <w:p w:rsidR="000C190C" w:rsidRPr="00A81AF9" w:rsidRDefault="000C190C">
      <w:pPr>
        <w:rPr>
          <w:rFonts w:ascii="宋体" w:hAnsi="宋体" w:hint="eastAsia"/>
          <w:b/>
          <w:bCs/>
          <w:color w:val="000000"/>
          <w:sz w:val="28"/>
        </w:rPr>
      </w:pPr>
    </w:p>
    <w:p w:rsidR="00A81AF9" w:rsidRPr="00A81AF9" w:rsidRDefault="00A81AF9">
      <w:pPr>
        <w:rPr>
          <w:rFonts w:ascii="宋体" w:hAnsi="宋体" w:hint="eastAsia"/>
          <w:b/>
          <w:bCs/>
          <w:color w:val="000000"/>
          <w:sz w:val="28"/>
        </w:rPr>
      </w:pPr>
    </w:p>
    <w:p w:rsidR="00A81AF9" w:rsidRPr="00A81AF9" w:rsidRDefault="00A81AF9">
      <w:pPr>
        <w:numPr>
          <w:ins w:id="4" w:author="Liuyj" w:date="2003-07-22T23:31:00Z"/>
        </w:numPr>
        <w:rPr>
          <w:rFonts w:ascii="宋体" w:hAnsi="宋体" w:hint="eastAsia"/>
          <w:b/>
          <w:bCs/>
          <w:color w:val="000000"/>
          <w:sz w:val="28"/>
        </w:rPr>
      </w:pPr>
    </w:p>
    <w:sectPr w:rsidR="00A81AF9" w:rsidRPr="00A81AF9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338" w:rsidRDefault="00726338">
      <w:r>
        <w:separator/>
      </w:r>
    </w:p>
  </w:endnote>
  <w:endnote w:type="continuationSeparator" w:id="0">
    <w:p w:rsidR="00726338" w:rsidRDefault="0072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05C" w:rsidRDefault="00FB505C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B505C" w:rsidRDefault="00FB505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05C" w:rsidRDefault="00FB505C">
    <w:pPr>
      <w:pStyle w:val="a3"/>
      <w:framePr w:w="361" w:wrap="around" w:vAnchor="text" w:hAnchor="page" w:x="9001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C5F97">
      <w:rPr>
        <w:rStyle w:val="a4"/>
        <w:noProof/>
      </w:rPr>
      <w:t>1</w:t>
    </w:r>
    <w:r>
      <w:rPr>
        <w:rStyle w:val="a4"/>
      </w:rPr>
      <w:fldChar w:fldCharType="end"/>
    </w:r>
  </w:p>
  <w:p w:rsidR="00FB505C" w:rsidRDefault="000C5F97">
    <w:pPr>
      <w:pStyle w:val="a3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4791075</wp:posOffset>
              </wp:positionH>
              <wp:positionV relativeFrom="paragraph">
                <wp:posOffset>74295</wp:posOffset>
              </wp:positionV>
              <wp:extent cx="269875" cy="0"/>
              <wp:effectExtent l="9525" t="7620" r="6350" b="1143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698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25pt,5.85pt" to="398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" o:allowincell="f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4229100</wp:posOffset>
              </wp:positionH>
              <wp:positionV relativeFrom="paragraph">
                <wp:posOffset>59055</wp:posOffset>
              </wp:positionV>
              <wp:extent cx="269875" cy="0"/>
              <wp:effectExtent l="9525" t="11430" r="6350" b="762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698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4.65pt" to="354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" o:allowincell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338" w:rsidRDefault="00726338">
      <w:r>
        <w:separator/>
      </w:r>
    </w:p>
  </w:footnote>
  <w:footnote w:type="continuationSeparator" w:id="0">
    <w:p w:rsidR="00726338" w:rsidRDefault="00726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5F"/>
    <w:rsid w:val="000C190C"/>
    <w:rsid w:val="000C5F97"/>
    <w:rsid w:val="002A45DF"/>
    <w:rsid w:val="002A7DAE"/>
    <w:rsid w:val="002B5622"/>
    <w:rsid w:val="0043738A"/>
    <w:rsid w:val="0057545F"/>
    <w:rsid w:val="00726338"/>
    <w:rsid w:val="00792DEC"/>
    <w:rsid w:val="007A7CC6"/>
    <w:rsid w:val="00A81AF9"/>
    <w:rsid w:val="00D037FC"/>
    <w:rsid w:val="00F975B1"/>
    <w:rsid w:val="00FB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Char"/>
    <w:uiPriority w:val="99"/>
    <w:unhideWhenUsed/>
    <w:rsid w:val="000C5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5F9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Char"/>
    <w:uiPriority w:val="99"/>
    <w:unhideWhenUsed/>
    <w:rsid w:val="000C5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5F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办公自动化文档管理系统软件</dc:title>
  <dc:creator>张山</dc:creator>
  <cp:lastModifiedBy>演示人</cp:lastModifiedBy>
  <cp:revision>2</cp:revision>
  <dcterms:created xsi:type="dcterms:W3CDTF">2014-12-08T08:19:00Z</dcterms:created>
  <dcterms:modified xsi:type="dcterms:W3CDTF">2014-12-08T08:19:00Z</dcterms:modified>
</cp:coreProperties>
</file>